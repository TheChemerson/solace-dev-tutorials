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D0183" w:rsidP="00E66C7D" w:rsidRDefault="00E66C7D" w14:paraId="0BAF9673" w14:textId="4FA30513">
      <w:pPr>
        <w:pStyle w:val="Title"/>
      </w:pPr>
      <w:r>
        <w:t>Direct Publisher -&gt; Processor -&gt; Subscriber</w:t>
      </w:r>
    </w:p>
    <w:p w:rsidR="00E66C7D" w:rsidRDefault="00E66C7D" w14:paraId="3C068098" w14:textId="0C4F15CC"/>
    <w:p w:rsidR="00E66C7D" w:rsidRDefault="00E66C7D" w14:paraId="5103F951" w14:textId="3970D659"/>
    <w:p w:rsidR="00DA7FC7" w:rsidRDefault="00E66C7D" w14:paraId="2FCB9E43" w14:textId="514927D3">
      <w:r w:rsidR="4797CF06">
        <w:rPr/>
        <w:t xml:space="preserve">The next tutorial in our series of sample applications will address some basic patterns for </w:t>
      </w:r>
      <w:r w:rsidR="6F30545C">
        <w:rPr/>
        <w:t>event-driven applications: publishing</w:t>
      </w:r>
      <w:r w:rsidR="0550D164">
        <w:rPr/>
        <w:t xml:space="preserve"> (sending messages)</w:t>
      </w:r>
      <w:r w:rsidR="6F30545C">
        <w:rPr/>
        <w:t>, subscribing</w:t>
      </w:r>
      <w:r w:rsidR="0550D164">
        <w:rPr/>
        <w:t xml:space="preserve"> (receiving messages)</w:t>
      </w:r>
      <w:r w:rsidR="6F30545C">
        <w:rPr/>
        <w:t xml:space="preserve">, and a specific combination of the two.  </w:t>
      </w:r>
      <w:r w:rsidR="0550D164">
        <w:rPr/>
        <w:t>T</w:t>
      </w:r>
      <w:r w:rsidR="6F30545C">
        <w:rPr/>
        <w:t>he term “processor” is pulled from the Spring Framework, where</w:t>
      </w:r>
      <w:r w:rsidR="0550D164">
        <w:rPr/>
        <w:t xml:space="preserve"> it denotes a microservice that receives a </w:t>
      </w:r>
      <w:del w:author="Giri Venkatesan" w:date="2022-04-05T05:56:28.565Z" w:id="73918021">
        <w:r w:rsidDel="0550D164">
          <w:delText>messages</w:delText>
        </w:r>
      </w:del>
      <w:ins w:author="Giri Venkatesan" w:date="2022-04-05T05:56:28.566Z" w:id="15825004">
        <w:r w:rsidR="0550D164">
          <w:t>message</w:t>
        </w:r>
      </w:ins>
      <w:r w:rsidR="0550D164">
        <w:rPr/>
        <w:t>, does some processing</w:t>
      </w:r>
      <w:r w:rsidR="7B3C680B">
        <w:rPr/>
        <w:t xml:space="preserve"> </w:t>
      </w:r>
      <w:r w:rsidR="0550D164">
        <w:rPr/>
        <w:t>/</w:t>
      </w:r>
      <w:r w:rsidR="7B3C680B">
        <w:rPr/>
        <w:t xml:space="preserve"> </w:t>
      </w:r>
      <w:r w:rsidR="0550D164">
        <w:rPr/>
        <w:t>annotation</w:t>
      </w:r>
      <w:r w:rsidR="7B3C680B">
        <w:rPr/>
        <w:t xml:space="preserve"> </w:t>
      </w:r>
      <w:r w:rsidR="0550D164">
        <w:rPr/>
        <w:t>/</w:t>
      </w:r>
      <w:r w:rsidR="7B3C680B">
        <w:rPr/>
        <w:t xml:space="preserve"> </w:t>
      </w:r>
      <w:r w:rsidR="0550D164">
        <w:rPr/>
        <w:t>decoration</w:t>
      </w:r>
      <w:r w:rsidR="7B3C680B">
        <w:rPr/>
        <w:t xml:space="preserve"> </w:t>
      </w:r>
      <w:r w:rsidR="0550D164">
        <w:rPr/>
        <w:t>/</w:t>
      </w:r>
      <w:r w:rsidR="7B3C680B">
        <w:rPr/>
        <w:t xml:space="preserve"> </w:t>
      </w:r>
      <w:r w:rsidR="0550D164">
        <w:rPr/>
        <w:t>validation upon it, and publishes a new message as a result.</w:t>
      </w:r>
      <w:r w:rsidR="6F30545C">
        <w:rPr/>
        <w:t xml:space="preserve"> </w:t>
      </w:r>
    </w:p>
    <w:p w:rsidR="00DA7FC7" w:rsidRDefault="00DA7FC7" w14:paraId="0D2B08D4" w14:textId="1F10514E">
      <w:r>
        <w:t xml:space="preserve">Most </w:t>
      </w:r>
      <w:r w:rsidR="00A413D8">
        <w:t>real-world e</w:t>
      </w:r>
      <w:r>
        <w:t>vent-driven applications and microservices employ some combination of publishing and subscribing; it is rare for an app to exclusively publish or exclusively subscribe.  For example:</w:t>
      </w:r>
    </w:p>
    <w:p w:rsidR="00DA7FC7" w:rsidP="00DA7FC7" w:rsidRDefault="00DA7FC7" w14:paraId="04435E79" w14:textId="0E54B1AF">
      <w:pPr>
        <w:pStyle w:val="ListParagraph"/>
        <w:numPr>
          <w:ilvl w:val="0"/>
          <w:numId w:val="1"/>
        </w:numPr>
      </w:pPr>
      <w:r>
        <w:t>Mainly publishing applications (financial market data feeds, or sensor gateways) might subscribe to health check or presence topics, or command-and-control topics</w:t>
      </w:r>
    </w:p>
    <w:p w:rsidR="00DA7FC7" w:rsidP="00DA7FC7" w:rsidRDefault="00DA7FC7" w14:paraId="2D81F881" w14:textId="62405ADA">
      <w:pPr>
        <w:pStyle w:val="ListParagraph"/>
        <w:numPr>
          <w:ilvl w:val="0"/>
          <w:numId w:val="1"/>
        </w:numPr>
      </w:pPr>
      <w:r>
        <w:t>Mainly subscribing applications (database updaters, stats/metrics dashboard GUIs) might publish occasional logging information or metrics of how they are currently operating</w:t>
      </w:r>
    </w:p>
    <w:p w:rsidR="00A413D8" w:rsidRDefault="00A413D8" w14:paraId="648E8F94" w14:textId="5D3367A7">
      <w:r>
        <w:t>Once we begin to look at request-</w:t>
      </w:r>
      <w:proofErr w:type="gramStart"/>
      <w:r>
        <w:t>reply</w:t>
      </w:r>
      <w:proofErr w:type="gramEnd"/>
      <w:r>
        <w:t xml:space="preserve"> patterns and samples, those applications by design must be able to both publish and subscribe.</w:t>
      </w:r>
    </w:p>
    <w:p w:rsidR="00A413D8" w:rsidRDefault="00701B15" w14:paraId="74C03A68" w14:textId="283332F1">
      <w:r w:rsidRPr="0018571C">
        <w:rPr>
          <w:b/>
          <w:bCs/>
        </w:rPr>
        <w:t>Please ensure you have re</w:t>
      </w:r>
      <w:r w:rsidRPr="0018571C" w:rsidR="00A413D8">
        <w:rPr>
          <w:b/>
          <w:bCs/>
        </w:rPr>
        <w:t xml:space="preserve">viewed the HelloWorld sample </w:t>
      </w:r>
      <w:r w:rsidRPr="0018571C">
        <w:rPr>
          <w:b/>
          <w:bCs/>
        </w:rPr>
        <w:t xml:space="preserve">and tutorial </w:t>
      </w:r>
      <w:r w:rsidRPr="0018571C" w:rsidR="00A413D8">
        <w:rPr>
          <w:b/>
          <w:bCs/>
        </w:rPr>
        <w:t>to start</w:t>
      </w:r>
      <w:r w:rsidR="00A413D8">
        <w:t xml:space="preserve">, </w:t>
      </w:r>
      <w:r>
        <w:t xml:space="preserve">as this tutorial </w:t>
      </w:r>
      <w:r w:rsidR="00885214">
        <w:t>continue</w:t>
      </w:r>
      <w:r w:rsidR="0068639A">
        <w:t>s</w:t>
      </w:r>
      <w:r w:rsidR="00885214">
        <w:t xml:space="preserve"> to </w:t>
      </w:r>
      <w:r>
        <w:t xml:space="preserve">build on </w:t>
      </w:r>
      <w:r w:rsidR="00D43F37">
        <w:t>first prin</w:t>
      </w:r>
      <w:r w:rsidR="00885214">
        <w:t>ciples</w:t>
      </w:r>
      <w:r>
        <w:t xml:space="preserve"> introduced </w:t>
      </w:r>
      <w:proofErr w:type="gramStart"/>
      <w:r>
        <w:t>there</w:t>
      </w:r>
      <w:r w:rsidR="0018571C">
        <w:t xml:space="preserve">, </w:t>
      </w:r>
      <w:r w:rsidR="00885214">
        <w:t>and</w:t>
      </w:r>
      <w:proofErr w:type="gramEnd"/>
      <w:r w:rsidR="00A413D8">
        <w:t xml:space="preserve"> will introduce a few more features and concepts.</w:t>
      </w:r>
      <w:r w:rsidR="0068639A">
        <w:t xml:space="preserve">  The Direct Pub</w:t>
      </w:r>
      <w:r w:rsidR="005A4D53">
        <w:t xml:space="preserve"> </w:t>
      </w:r>
      <w:proofErr w:type="gramStart"/>
      <w:r w:rsidR="005A4D53">
        <w:t xml:space="preserve">and </w:t>
      </w:r>
      <w:r w:rsidR="0068639A">
        <w:t xml:space="preserve"> Sub</w:t>
      </w:r>
      <w:proofErr w:type="gramEnd"/>
      <w:r w:rsidR="005A4D53">
        <w:t xml:space="preserve"> </w:t>
      </w:r>
      <w:r w:rsidR="0068639A">
        <w:t xml:space="preserve">samples are intended to </w:t>
      </w:r>
      <w:r w:rsidR="00AB2045">
        <w:t xml:space="preserve">be </w:t>
      </w:r>
      <w:r w:rsidR="004C32C3">
        <w:t xml:space="preserve">more performant examples: </w:t>
      </w:r>
      <w:r w:rsidR="006E0F4D">
        <w:t>they do not print every message to the screen or perform heavy calculations in the message callback</w:t>
      </w:r>
      <w:r w:rsidR="005A4D53">
        <w:t xml:space="preserve">, and should be able to run at very high message rates </w:t>
      </w:r>
      <w:r w:rsidR="008A4E77">
        <w:t>if the thread sleep is removed.</w:t>
      </w:r>
    </w:p>
    <w:p w:rsidR="00A413D8" w:rsidP="00A413D8" w:rsidRDefault="00A413D8" w14:paraId="14C0D824" w14:textId="6DF2E25B">
      <w:pPr>
        <w:pStyle w:val="Heading2"/>
      </w:pPr>
      <w:r>
        <w:t>Reconnection Settings</w:t>
      </w:r>
    </w:p>
    <w:p w:rsidR="00A413D8" w:rsidRDefault="00A413D8" w14:paraId="4DF479BD" w14:textId="3BC20165">
      <w:r w:rsidR="0550D164">
        <w:rPr/>
        <w:t xml:space="preserve">It is inevitable that your application will </w:t>
      </w:r>
      <w:r w:rsidR="0EB5E892">
        <w:rPr/>
        <w:t>at some point lose network connectivity to the Solace PubSub+ broker</w:t>
      </w:r>
      <w:r w:rsidR="0EB5E892">
        <w:rPr/>
        <w:t xml:space="preserve">.  </w:t>
      </w:r>
      <w:r w:rsidR="0EB5E892">
        <w:rPr/>
        <w:t xml:space="preserve">This </w:t>
      </w:r>
      <w:del w:author="Giri Venkatesan" w:date="2022-04-05T05:57:26.144Z" w:id="1328535259">
        <w:r w:rsidDel="0EB5E892">
          <w:delText>occur</w:delText>
        </w:r>
      </w:del>
      <w:ins w:author="Giri Venkatesan" w:date="2022-04-05T05:57:26.144Z" w:id="1866979687">
        <w:r w:rsidR="0EB5E892">
          <w:t>occurs</w:t>
        </w:r>
      </w:ins>
      <w:r w:rsidR="0EB5E892">
        <w:rPr/>
        <w:t xml:space="preserve"> due to networking issues or broker failures</w:t>
      </w:r>
      <w:r w:rsidR="0EB5E892">
        <w:rPr/>
        <w:t xml:space="preserve">.  </w:t>
      </w:r>
      <w:r w:rsidR="0EB5E892">
        <w:rPr/>
        <w:t>The Solace APIs are designed to reconnect back to the broker automatically, and the application does not have to code for this</w:t>
      </w:r>
      <w:r w:rsidR="0EB5E892">
        <w:rPr/>
        <w:t xml:space="preserve">.  </w:t>
      </w:r>
      <w:r w:rsidR="0EB5E892">
        <w:rPr/>
        <w:t xml:space="preserve">However, there are </w:t>
      </w:r>
      <w:r w:rsidR="0EB5E892">
        <w:rPr/>
        <w:t>a number of</w:t>
      </w:r>
      <w:r w:rsidR="0EB5E892">
        <w:rPr/>
        <w:t xml:space="preserve"> settings that can be adjusted to help ensure your application has the best chance to reconnect.</w:t>
      </w:r>
    </w:p>
    <w:p w:rsidR="00CE3A63" w:rsidRDefault="00CE3A63" w14:paraId="03D9268A" w14:textId="27ED2550">
      <w:r>
        <w:t xml:space="preserve">Typically, during a broker failover from its primary node to standby node in an HA Pair, it should usually take around 15-20 seconds.  </w:t>
      </w:r>
      <w:r w:rsidR="00456AAB">
        <w:t xml:space="preserve">In extreme cases, it is possible to take </w:t>
      </w:r>
      <w:r w:rsidR="002C4D7A">
        <w:t xml:space="preserve">up to a minute.  However, due to misconfigurations, bugs, </w:t>
      </w:r>
      <w:proofErr w:type="gramStart"/>
      <w:r w:rsidR="002C4D7A">
        <w:t>networking</w:t>
      </w:r>
      <w:proofErr w:type="gramEnd"/>
      <w:r w:rsidR="002C4D7A">
        <w:t xml:space="preserve"> or container management issues, it might be possible to take longer.  Solace recommends configuring the automatic reconnect timers to take up to 5 minutes to err on the side of caution.</w:t>
      </w:r>
    </w:p>
    <w:p w:rsidR="00456AAB" w:rsidRDefault="00456AAB" w14:paraId="7F734A33" w14:textId="56D7A22A">
      <w:r>
        <w:rPr>
          <w:noProof/>
        </w:rPr>
        <w:drawing>
          <wp:inline distT="0" distB="0" distL="0" distR="0" wp14:anchorId="29751C2C" wp14:editId="20FDE2ED">
            <wp:extent cx="5731510" cy="721360"/>
            <wp:effectExtent l="0" t="0" r="2540" b="254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pic:nvPicPr>
                  <pic:blipFill>
                    <a:blip r:embed="rId6"/>
                    <a:stretch>
                      <a:fillRect/>
                    </a:stretch>
                  </pic:blipFill>
                  <pic:spPr>
                    <a:xfrm>
                      <a:off x="0" y="0"/>
                      <a:ext cx="5731510" cy="721360"/>
                    </a:xfrm>
                    <a:prstGeom prst="rect">
                      <a:avLst/>
                    </a:prstGeom>
                  </pic:spPr>
                </pic:pic>
              </a:graphicData>
            </a:graphic>
          </wp:inline>
        </w:drawing>
      </w:r>
    </w:p>
    <w:p w:rsidR="009F4830" w:rsidRDefault="001F3789" w14:paraId="159834CD" w14:textId="14BAD9C8">
      <w:r>
        <w:t xml:space="preserve">Note that a setting of -1 means “retry forever”, which can sometimes be appropriate.  However, other times it is a better practice to have the automatic reconnects eventually </w:t>
      </w:r>
      <w:proofErr w:type="gramStart"/>
      <w:r>
        <w:t>timeout, and</w:t>
      </w:r>
      <w:proofErr w:type="gramEnd"/>
      <w:r>
        <w:t xml:space="preserve"> have control pass back to the application where it can restart the connection process again if it wants to.</w:t>
      </w:r>
    </w:p>
    <w:p w:rsidR="004F10C9" w:rsidP="004F10C9" w:rsidRDefault="004F10C9" w14:paraId="05D54E9E" w14:textId="77777777">
      <w:pPr>
        <w:pStyle w:val="Heading2"/>
      </w:pPr>
      <w:r>
        <w:lastRenderedPageBreak/>
        <w:t>Message Headers and Metadata</w:t>
      </w:r>
    </w:p>
    <w:p w:rsidR="004F10C9" w:rsidP="004F10C9" w:rsidRDefault="004F10C9" w14:paraId="6335C8C8" w14:textId="1FC7261B">
      <w:r>
        <w:t xml:space="preserve">Solace messages can contain a lot of additional information besides their topic and payload; messages are not simply key/value pairs of data like in some other products.  </w:t>
      </w:r>
      <w:r>
        <w:t>For example, here</w:t>
      </w:r>
      <w:r w:rsidR="00F86EC7">
        <w:t xml:space="preserve"> i</w:t>
      </w:r>
      <w:r>
        <w:t xml:space="preserve">s a </w:t>
      </w:r>
      <w:r w:rsidRPr="00456AAB">
        <w:rPr>
          <w:i/>
          <w:iCs/>
        </w:rPr>
        <w:t>partial</w:t>
      </w:r>
      <w:r>
        <w:t xml:space="preserve"> list of additional fields and values you can set as part of a message:</w:t>
      </w:r>
    </w:p>
    <w:p w:rsidR="004F10C9" w:rsidP="004F10C9" w:rsidRDefault="004F10C9" w14:paraId="3B5B24F0" w14:textId="16514714">
      <w:pPr>
        <w:pStyle w:val="ListParagraph"/>
        <w:numPr>
          <w:ilvl w:val="0"/>
          <w:numId w:val="2"/>
        </w:numPr>
      </w:pPr>
      <w:r>
        <w:t>Send</w:t>
      </w:r>
      <w:r w:rsidR="00456AAB">
        <w:t>er</w:t>
      </w:r>
      <w:r>
        <w:t xml:space="preserve"> Timestamp: </w:t>
      </w:r>
      <w:proofErr w:type="gramStart"/>
      <w:r>
        <w:t>a</w:t>
      </w:r>
      <w:proofErr w:type="gramEnd"/>
      <w:r>
        <w:t xml:space="preserve"> </w:t>
      </w:r>
      <w:r w:rsidR="00323DDA">
        <w:t>L</w:t>
      </w:r>
      <w:r>
        <w:t xml:space="preserve">ong, </w:t>
      </w:r>
      <w:r w:rsidR="00D77B12">
        <w:t xml:space="preserve">milliseconds since </w:t>
      </w:r>
      <w:r>
        <w:t>epoch</w:t>
      </w:r>
    </w:p>
    <w:p w:rsidR="004F10C9" w:rsidP="004F10C9" w:rsidRDefault="004F10C9" w14:paraId="33A27E65" w14:textId="0ED5C394">
      <w:pPr>
        <w:pStyle w:val="ListParagraph"/>
        <w:numPr>
          <w:ilvl w:val="0"/>
          <w:numId w:val="2"/>
        </w:numPr>
      </w:pPr>
      <w:r>
        <w:t xml:space="preserve">Application Message ID: a </w:t>
      </w:r>
      <w:r w:rsidR="00323DDA">
        <w:t>S</w:t>
      </w:r>
      <w:r>
        <w:t>tring</w:t>
      </w:r>
      <w:r w:rsidR="00323DDA">
        <w:t>, useful as a unique identifier</w:t>
      </w:r>
    </w:p>
    <w:p w:rsidR="004F10C9" w:rsidP="004F10C9" w:rsidRDefault="004F10C9" w14:paraId="0F82144A" w14:textId="43DF1765">
      <w:pPr>
        <w:pStyle w:val="ListParagraph"/>
        <w:numPr>
          <w:ilvl w:val="0"/>
          <w:numId w:val="2"/>
        </w:numPr>
      </w:pPr>
      <w:r>
        <w:t xml:space="preserve">Sequence Number: </w:t>
      </w:r>
      <w:proofErr w:type="gramStart"/>
      <w:r>
        <w:t>a</w:t>
      </w:r>
      <w:proofErr w:type="gramEnd"/>
      <w:r>
        <w:t xml:space="preserve"> </w:t>
      </w:r>
      <w:r w:rsidR="00323DDA">
        <w:t>L</w:t>
      </w:r>
      <w:r>
        <w:t>ong</w:t>
      </w:r>
    </w:p>
    <w:p w:rsidR="005D28A0" w:rsidP="005D28A0" w:rsidRDefault="005D28A0" w14:paraId="54392D25" w14:textId="4DF61B8C">
      <w:pPr>
        <w:pStyle w:val="ListParagraph"/>
        <w:numPr>
          <w:ilvl w:val="0"/>
          <w:numId w:val="2"/>
        </w:numPr>
      </w:pPr>
      <w:r>
        <w:t xml:space="preserve">Sender ID: a </w:t>
      </w:r>
      <w:r w:rsidR="00D03CAD">
        <w:t>St</w:t>
      </w:r>
      <w:r>
        <w:t>ring, usually to indic</w:t>
      </w:r>
      <w:r w:rsidR="00D03CAD">
        <w:t xml:space="preserve">ate the </w:t>
      </w:r>
      <w:r>
        <w:t xml:space="preserve">publisher </w:t>
      </w:r>
      <w:r w:rsidR="00D03CAD">
        <w:t>application</w:t>
      </w:r>
    </w:p>
    <w:p w:rsidR="004F10C9" w:rsidP="004F10C9" w:rsidRDefault="004F10C9" w14:paraId="4DB32445" w14:textId="013CEBAF">
      <w:pPr>
        <w:pStyle w:val="ListParagraph"/>
        <w:numPr>
          <w:ilvl w:val="0"/>
          <w:numId w:val="2"/>
        </w:numPr>
      </w:pPr>
      <w:r>
        <w:t xml:space="preserve">TTL (Time to Live): a </w:t>
      </w:r>
      <w:r w:rsidR="00531155">
        <w:t>L</w:t>
      </w:r>
      <w:r>
        <w:t>ong, in milliseconds, for Guaranteed messages</w:t>
      </w:r>
      <w:r w:rsidR="00531155">
        <w:t xml:space="preserve"> expiry</w:t>
      </w:r>
    </w:p>
    <w:p w:rsidR="004F10C9" w:rsidP="004F10C9" w:rsidRDefault="004F10C9" w14:paraId="7F0E4CA2" w14:textId="1DCDA09E" w14:noSpellErr="1">
      <w:pPr>
        <w:pStyle w:val="ListParagraph"/>
        <w:numPr>
          <w:ilvl w:val="0"/>
          <w:numId w:val="2"/>
        </w:numPr>
        <w:rPr/>
      </w:pPr>
      <w:r w:rsidR="208D1924">
        <w:rPr/>
        <w:t>DMQ-Eligible (Dead Letter Queue Eligible): a Boolean flag</w:t>
      </w:r>
      <w:r w:rsidR="185EFBF6">
        <w:rPr/>
        <w:t xml:space="preserve">, for whether an expired </w:t>
      </w:r>
      <w:r w:rsidR="081B8038">
        <w:rPr/>
        <w:t xml:space="preserve">or retry-exhausted message should be discarded or moved to a special error-handling </w:t>
      </w:r>
      <w:commentRangeStart w:id="221842583"/>
      <w:r w:rsidR="081B8038">
        <w:rPr/>
        <w:t>queue</w:t>
      </w:r>
      <w:commentRangeEnd w:id="221842583"/>
      <w:r>
        <w:rPr>
          <w:rStyle w:val="CommentReference"/>
        </w:rPr>
        <w:commentReference w:id="221842583"/>
      </w:r>
    </w:p>
    <w:p w:rsidR="004F10C9" w:rsidP="004F10C9" w:rsidRDefault="004F10C9" w14:paraId="570A6622" w14:textId="7A618EFE">
      <w:r>
        <w:t xml:space="preserve">These various flags and values can be used by the Solace broker or consuming client applications to alter behaviour about how to process the message.  For a full listing of values, consult </w:t>
      </w:r>
      <w:r w:rsidR="00456AAB">
        <w:t>the documentation.</w:t>
      </w:r>
    </w:p>
    <w:p w:rsidR="00456AAB" w:rsidP="004F10C9" w:rsidRDefault="00456AAB" w14:paraId="0BB7AAFA" w14:textId="12AC319F">
      <w:r>
        <w:t>These samples will set the Application Message ID as one example.  This is typically used to give each message a unique ID to help consuming applications know/verify if they have received the same message twice due to failures/retransmission.  In the case of the Processor application, it maintains the original Application Message ID to help with traceability: it can be used to group a “flow” or “trace” of related messages together.</w:t>
      </w:r>
    </w:p>
    <w:p w:rsidR="005972F2" w:rsidP="004F10C9" w:rsidRDefault="00E75740" w14:paraId="7DCFC60F" w14:textId="5B27FE90">
      <w:r w:rsidR="2F622A41">
        <w:rPr/>
        <w:t xml:space="preserve">As an </w:t>
      </w:r>
      <w:del w:author="Giri Venkatesan" w:date="2022-04-05T05:58:52.937Z" w:id="1709388970">
        <w:r w:rsidDel="2F622A41">
          <w:delText>example</w:delText>
        </w:r>
      </w:del>
      <w:ins w:author="Giri Venkatesan" w:date="2022-04-05T05:58:52.937Z" w:id="1827854639">
        <w:r w:rsidR="2F622A41">
          <w:t>example,</w:t>
        </w:r>
      </w:ins>
      <w:r w:rsidR="2F622A41">
        <w:rPr/>
        <w:t xml:space="preserve"> in the </w:t>
      </w:r>
      <w:r w:rsidR="35B155C7">
        <w:rPr/>
        <w:t>Publisher:</w:t>
      </w:r>
    </w:p>
    <w:p w:rsidR="00456AAB" w:rsidP="004F10C9" w:rsidRDefault="00456AAB" w14:paraId="72F85775" w14:textId="008BEB97">
      <w:r>
        <w:rPr>
          <w:noProof/>
        </w:rPr>
        <w:drawing>
          <wp:inline distT="0" distB="0" distL="0" distR="0" wp14:anchorId="79201A2B" wp14:editId="1A49D642">
            <wp:extent cx="5731510" cy="481965"/>
            <wp:effectExtent l="0" t="0" r="254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a:stretch>
                      <a:fillRect/>
                    </a:stretch>
                  </pic:blipFill>
                  <pic:spPr>
                    <a:xfrm>
                      <a:off x="0" y="0"/>
                      <a:ext cx="5731510" cy="481965"/>
                    </a:xfrm>
                    <a:prstGeom prst="rect">
                      <a:avLst/>
                    </a:prstGeom>
                  </pic:spPr>
                </pic:pic>
              </a:graphicData>
            </a:graphic>
          </wp:inline>
        </w:drawing>
      </w:r>
    </w:p>
    <w:p w:rsidR="009F4830" w:rsidRDefault="00E75740" w14:paraId="0A453462" w14:textId="6BB54EE7">
      <w:r>
        <w:t xml:space="preserve">And the </w:t>
      </w:r>
      <w:r w:rsidR="005972F2">
        <w:t>Processor</w:t>
      </w:r>
      <w:r>
        <w:t xml:space="preserve"> </w:t>
      </w:r>
      <w:r w:rsidR="002F79F4">
        <w:t>reuses the same Application Message ID</w:t>
      </w:r>
      <w:r w:rsidR="005972F2">
        <w:t>:</w:t>
      </w:r>
    </w:p>
    <w:p w:rsidR="0076567F" w:rsidRDefault="000122CB" w14:paraId="70405B84" w14:textId="75CDC09C">
      <w:r>
        <w:rPr>
          <w:noProof/>
        </w:rPr>
        <w:drawing>
          <wp:inline distT="0" distB="0" distL="0" distR="0" wp14:anchorId="71632332" wp14:editId="5830E1DC">
            <wp:extent cx="5731510" cy="565785"/>
            <wp:effectExtent l="0" t="0" r="2540" b="5715"/>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9"/>
                    </pic:cNvPr>
                    <pic:cNvPicPr/>
                  </pic:nvPicPr>
                  <pic:blipFill>
                    <a:blip r:embed="rId10"/>
                    <a:stretch>
                      <a:fillRect/>
                    </a:stretch>
                  </pic:blipFill>
                  <pic:spPr>
                    <a:xfrm>
                      <a:off x="0" y="0"/>
                      <a:ext cx="5731510" cy="565785"/>
                    </a:xfrm>
                    <a:prstGeom prst="rect">
                      <a:avLst/>
                    </a:prstGeom>
                  </pic:spPr>
                </pic:pic>
              </a:graphicData>
            </a:graphic>
          </wp:inline>
        </w:drawing>
      </w:r>
    </w:p>
    <w:p w:rsidR="0076567F" w:rsidRDefault="0076567F" w14:paraId="5D6AB666" w14:textId="77777777" w14:noSpellErr="1"/>
    <w:p w:rsidR="00547EB2" w:rsidRDefault="00547EB2" w14:paraId="77BBD226" w14:textId="77777777"/>
    <w:p w:rsidR="009F4830" w:rsidP="009F4830" w:rsidRDefault="009F4830" w14:paraId="2C9AD730" w14:textId="50BB81FF">
      <w:pPr>
        <w:pStyle w:val="Heading2"/>
      </w:pPr>
      <w:r>
        <w:t>Blocking vs. Async</w:t>
      </w:r>
      <w:r w:rsidR="001A054F">
        <w:t>hronous</w:t>
      </w:r>
      <w:r>
        <w:t xml:space="preserve"> Receive</w:t>
      </w:r>
    </w:p>
    <w:p w:rsidR="007100A1" w:rsidRDefault="00CA24AA" w14:paraId="0ECF01DF" w14:textId="659DA86D">
      <w:r w:rsidR="4DB99E18">
        <w:rPr/>
        <w:t>When receiving messages from Solace PubSub+ event brokers,</w:t>
      </w:r>
      <w:r w:rsidR="0B7DA335">
        <w:rPr/>
        <w:t xml:space="preserve"> all Solace APIs can receive messages </w:t>
      </w:r>
      <w:r w:rsidRPr="5B5DEEE2" w:rsidR="0B7DA335">
        <w:rPr>
          <w:i w:val="1"/>
          <w:iCs w:val="1"/>
        </w:rPr>
        <w:t>asynchronously</w:t>
      </w:r>
      <w:r w:rsidR="768A0B54">
        <w:rPr/>
        <w:t xml:space="preserve"> via a message callback; </w:t>
      </w:r>
      <w:r w:rsidR="768A0B54">
        <w:rPr/>
        <w:t xml:space="preserve">the callback is a method that </w:t>
      </w:r>
      <w:del w:author="Giri Venkatesan" w:date="2022-04-05T06:01:22.057Z" w:id="244659254">
        <w:r w:rsidDel="768A0B54">
          <w:delText xml:space="preserve">the </w:delText>
        </w:r>
      </w:del>
      <w:ins w:author="Giri Venkatesan" w:date="2022-04-05T06:01:23.834Z" w:id="334449640">
        <w:r w:rsidR="768A0B54">
          <w:t xml:space="preserve">an </w:t>
        </w:r>
      </w:ins>
      <w:r w:rsidR="768A0B54">
        <w:rPr/>
        <w:t>application implements</w:t>
      </w:r>
      <w:ins w:author="Giri Venkatesan" w:date="2022-04-05T06:00:43.384Z" w:id="575743471">
        <w:r w:rsidR="768A0B54">
          <w:t>,</w:t>
        </w:r>
      </w:ins>
      <w:r w:rsidR="768A0B54">
        <w:rPr/>
        <w:t xml:space="preserve"> </w:t>
      </w:r>
      <w:del w:author="Giri Venkatesan" w:date="2022-04-05T06:01:46.875Z" w:id="2001406647">
        <w:r w:rsidDel="768A0B54">
          <w:delText xml:space="preserve">that </w:delText>
        </w:r>
      </w:del>
      <w:ins w:author="Giri Venkatesan" w:date="2022-04-05T06:01:48.364Z" w:id="674239166">
        <w:r w:rsidR="768A0B54">
          <w:t xml:space="preserve">which </w:t>
        </w:r>
      </w:ins>
      <w:r w:rsidR="768A0B54">
        <w:rPr/>
        <w:t xml:space="preserve">the API will run whenever a message </w:t>
      </w:r>
      <w:del w:author="Giri Venkatesan" w:date="2022-04-05T05:55:24.856Z" w:id="1205457480">
        <w:r w:rsidDel="768A0B54">
          <w:delText>has been</w:delText>
        </w:r>
      </w:del>
      <w:ins w:author="Giri Venkatesan" w:date="2022-04-05T05:55:24.966Z" w:id="1399371527">
        <w:r w:rsidR="768A0B54">
          <w:t>is</w:t>
        </w:r>
      </w:ins>
      <w:r w:rsidR="768A0B54">
        <w:rPr/>
        <w:t xml:space="preserve"> received and </w:t>
      </w:r>
      <w:r w:rsidR="768A0B54">
        <w:rPr/>
        <w:t xml:space="preserve">is </w:t>
      </w:r>
      <w:r w:rsidR="768A0B54">
        <w:rPr/>
        <w:t>passed to the application for handling</w:t>
      </w:r>
      <w:ins w:author="Giri Venkatesan" w:date="2022-04-05T06:02:32.995Z" w:id="1295314358">
        <w:r w:rsidR="768A0B54">
          <w:t xml:space="preserve"> (further processing)</w:t>
        </w:r>
      </w:ins>
      <w:r w:rsidR="768A0B54">
        <w:rPr/>
        <w:t>.</w:t>
      </w:r>
      <w:r w:rsidR="21CCEF7B">
        <w:rPr/>
        <w:t xml:space="preserve">  The thread </w:t>
      </w:r>
      <w:del w:author="Giri Venkatesan" w:date="2022-04-05T05:55:44.312Z" w:id="2072300859">
        <w:r w:rsidDel="21CCEF7B">
          <w:delText xml:space="preserve">that </w:delText>
        </w:r>
      </w:del>
      <w:ins w:author="Giri Venkatesan" w:date="2022-04-05T05:55:45.351Z" w:id="1382573391">
        <w:r w:rsidR="21CCEF7B">
          <w:t xml:space="preserve">on which </w:t>
        </w:r>
      </w:ins>
      <w:r w:rsidR="21CCEF7B">
        <w:rPr/>
        <w:t xml:space="preserve">the </w:t>
      </w:r>
      <w:proofErr w:type="spellStart"/>
      <w:r w:rsidR="21CCEF7B">
        <w:rPr/>
        <w:t>callback</w:t>
      </w:r>
      <w:proofErr w:type="spellEnd"/>
      <w:r w:rsidR="21CCEF7B">
        <w:rPr/>
        <w:t xml:space="preserve"> method is called </w:t>
      </w:r>
      <w:del w:author="Giri Venkatesan" w:date="2022-04-05T06:02:48.426Z" w:id="143714980">
        <w:r w:rsidDel="21CCEF7B">
          <w:delText xml:space="preserve">on </w:delText>
        </w:r>
      </w:del>
      <w:r w:rsidR="21CCEF7B">
        <w:rPr/>
        <w:t xml:space="preserve">belongs to the </w:t>
      </w:r>
      <w:r w:rsidR="21CCEF7B">
        <w:rPr/>
        <w:t xml:space="preserve">API, </w:t>
      </w:r>
      <w:ins w:author="Giri Venkatesan" w:date="2022-04-05T06:02:53.461Z" w:id="1315397733">
        <w:r w:rsidR="21CCEF7B">
          <w:t xml:space="preserve"> </w:t>
        </w:r>
      </w:ins>
      <w:r w:rsidR="21CCEF7B">
        <w:rPr/>
        <w:t>and</w:t>
      </w:r>
      <w:r w:rsidR="21CCEF7B">
        <w:rPr/>
        <w:t xml:space="preserve"> i</w:t>
      </w:r>
      <w:ins w:author="Giri Venkatesan" w:date="2022-04-05T06:02:58.766Z" w:id="723593813">
        <w:r w:rsidR="21CCEF7B">
          <w:t>t i</w:t>
        </w:r>
      </w:ins>
      <w:r w:rsidR="21CCEF7B">
        <w:rPr/>
        <w:t xml:space="preserve">s generally considered best practice to return quickly </w:t>
      </w:r>
      <w:r w:rsidR="2269410D">
        <w:rPr/>
        <w:t>from the method to avoid blocking other API functionality.</w:t>
      </w:r>
    </w:p>
    <w:p w:rsidR="00785F6D" w:rsidRDefault="00A25770" w14:paraId="4F494BE8" w14:textId="3CC47146">
      <w:r>
        <w:rPr>
          <w:noProof/>
        </w:rPr>
        <w:drawing>
          <wp:inline distT="0" distB="0" distL="0" distR="0" wp14:anchorId="573A6B63" wp14:editId="6E27DA16">
            <wp:extent cx="5731510" cy="965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65200"/>
                    </a:xfrm>
                    <a:prstGeom prst="rect">
                      <a:avLst/>
                    </a:prstGeom>
                  </pic:spPr>
                </pic:pic>
              </a:graphicData>
            </a:graphic>
          </wp:inline>
        </w:drawing>
      </w:r>
    </w:p>
    <w:p w:rsidR="006D4457" w:rsidRDefault="001A054F" w14:paraId="001A3F5B" w14:textId="5472F944">
      <w:r w:rsidR="768A0B54">
        <w:rPr/>
        <w:t xml:space="preserve">Some </w:t>
      </w:r>
      <w:r w:rsidR="21CCEF7B">
        <w:rPr/>
        <w:t xml:space="preserve">APIs </w:t>
      </w:r>
      <w:r w:rsidR="19A466C2">
        <w:rPr/>
        <w:t xml:space="preserve">(e.g. </w:t>
      </w:r>
      <w:proofErr w:type="gramStart"/>
      <w:r w:rsidR="19A466C2">
        <w:rPr/>
        <w:t>JCSMP, ..?</w:t>
      </w:r>
      <w:proofErr w:type="gramEnd"/>
      <w:r w:rsidR="19A466C2">
        <w:rPr/>
        <w:t xml:space="preserve">?) </w:t>
      </w:r>
      <w:r w:rsidR="21CCEF7B">
        <w:rPr/>
        <w:t xml:space="preserve">also allow for a </w:t>
      </w:r>
      <w:r w:rsidRPr="5B5DEEE2" w:rsidR="21CCEF7B">
        <w:rPr>
          <w:i w:val="1"/>
          <w:iCs w:val="1"/>
        </w:rPr>
        <w:t>blocking</w:t>
      </w:r>
      <w:r w:rsidR="21CCEF7B">
        <w:rPr/>
        <w:t xml:space="preserve"> or synchronous receive call</w:t>
      </w:r>
      <w:r w:rsidR="2269410D">
        <w:rPr/>
        <w:t xml:space="preserve"> from an application thread</w:t>
      </w:r>
      <w:r w:rsidR="2269410D">
        <w:rPr/>
        <w:t xml:space="preserve">.  </w:t>
      </w:r>
      <w:r w:rsidR="6771B2E2">
        <w:rPr/>
        <w:t>This simplified way of asking for a message can either block indefinitely, or timeout after a certain number of milliseconds</w:t>
      </w:r>
      <w:r w:rsidR="6771B2E2">
        <w:rPr/>
        <w:t xml:space="preserve">.  </w:t>
      </w:r>
      <w:r w:rsidR="6771B2E2">
        <w:rPr/>
        <w:t>N</w:t>
      </w:r>
      <w:r w:rsidR="6771B2E2">
        <w:rPr/>
        <w:t xml:space="preserve">ot every Solace API </w:t>
      </w:r>
      <w:proofErr w:type="gramStart"/>
      <w:r w:rsidR="6771B2E2">
        <w:rPr/>
        <w:t>has the ability to</w:t>
      </w:r>
      <w:proofErr w:type="gramEnd"/>
      <w:r w:rsidR="6771B2E2">
        <w:rPr/>
        <w:t xml:space="preserve"> </w:t>
      </w:r>
      <w:r w:rsidR="6771B2E2">
        <w:rPr/>
        <w:t>a blocking receive</w:t>
      </w:r>
      <w:r w:rsidR="6771B2E2">
        <w:rPr/>
        <w:t>: for example, the C API (CCSMP), C#, JavaScript, and NodeJS APIs currently only allow for non-blocking callback receive</w:t>
      </w:r>
      <w:r w:rsidR="6771B2E2">
        <w:rPr/>
        <w:t xml:space="preserve">.  </w:t>
      </w:r>
      <w:r w:rsidR="6771B2E2">
        <w:rPr/>
        <w:t xml:space="preserve">This is due to the threading models of the API and/or language that </w:t>
      </w:r>
      <w:r w:rsidR="6771B2E2">
        <w:rPr/>
        <w:t>don’t</w:t>
      </w:r>
      <w:r w:rsidR="6771B2E2">
        <w:rPr/>
        <w:t xml:space="preserve"> prefer or allow for blocking behavio</w:t>
      </w:r>
      <w:del w:author="Giri Venkatesan" w:date="2022-04-05T06:04:01.947Z" w:id="687655434">
        <w:r w:rsidDel="6771B2E2">
          <w:delText>u</w:delText>
        </w:r>
      </w:del>
      <w:r w:rsidR="6771B2E2">
        <w:rPr/>
        <w:t>r.</w:t>
      </w:r>
    </w:p>
    <w:p w:rsidR="007100A1" w:rsidRDefault="006D4457" w14:paraId="0884C5F9" w14:textId="3055DD2A">
      <w:r>
        <w:rPr>
          <w:noProof/>
        </w:rPr>
        <w:drawing>
          <wp:inline distT="0" distB="0" distL="0" distR="0" wp14:anchorId="69126D7F" wp14:editId="45459C29">
            <wp:extent cx="5731510" cy="407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7670"/>
                    </a:xfrm>
                    <a:prstGeom prst="rect">
                      <a:avLst/>
                    </a:prstGeom>
                  </pic:spPr>
                </pic:pic>
              </a:graphicData>
            </a:graphic>
          </wp:inline>
        </w:drawing>
      </w:r>
    </w:p>
    <w:p w:rsidR="007100A1" w:rsidRDefault="007959CD" w14:paraId="174CDFB8" w14:textId="257649FD">
      <w:r>
        <w:t xml:space="preserve">See </w:t>
      </w:r>
      <w:hyperlink w:history="1" r:id="rId13">
        <w:r w:rsidRPr="003761DB">
          <w:rPr>
            <w:rStyle w:val="Hyperlink"/>
          </w:rPr>
          <w:t>https://docs.solace.com/Solace-PubSub-Messaging-APIs/API-Developer-Guide/Receiving-Direct-Message.htm</w:t>
        </w:r>
      </w:hyperlink>
      <w:r>
        <w:t xml:space="preserve"> for more details.</w:t>
      </w:r>
    </w:p>
    <w:p w:rsidR="009F4830" w:rsidRDefault="009F4830" w14:paraId="22A996BC" w14:textId="77777777"/>
    <w:p w:rsidR="0076567F" w:rsidP="0078351F" w:rsidRDefault="00281C8D" w14:paraId="0EF607B5" w14:textId="60A09CC9" w14:noSpellErr="1">
      <w:pPr>
        <w:pStyle w:val="Heading2"/>
      </w:pPr>
      <w:commentRangeStart w:id="1946819337"/>
      <w:r w:rsidR="6DF6D9F6">
        <w:rPr/>
        <w:t>Message Discard Indication</w:t>
      </w:r>
      <w:commentRangeEnd w:id="1946819337"/>
      <w:r>
        <w:rPr>
          <w:rStyle w:val="CommentReference"/>
        </w:rPr>
        <w:commentReference w:id="1946819337"/>
      </w:r>
    </w:p>
    <w:p w:rsidR="00281C8D" w:rsidRDefault="00281C8D" w14:paraId="32CBBBF8" w14:textId="7746CE5A">
      <w:r>
        <w:t xml:space="preserve">This </w:t>
      </w:r>
      <w:r w:rsidR="0017008E">
        <w:t>message flag is typically used by very high</w:t>
      </w:r>
      <w:r w:rsidR="0078351F">
        <w:t>-</w:t>
      </w:r>
      <w:r w:rsidR="0017008E">
        <w:t xml:space="preserve">performance Direct messaging applications that want to ensure that the broker is not dropping or discarding any messages prior to delivering to this application.  This can occur if the subscribing application is too slow or is overloaded, and the broker runs out of </w:t>
      </w:r>
      <w:r w:rsidR="0078351F">
        <w:t xml:space="preserve">buffer resources for this client (called “TCP Egress Worker Queues”).  </w:t>
      </w:r>
    </w:p>
    <w:p w:rsidR="001B12DE" w:rsidRDefault="00777A84" w14:paraId="49ABBE10" w14:textId="7C6D0304" w14:noSpellErr="1">
      <w:r w:rsidR="745D705A">
        <w:rPr/>
        <w:t xml:space="preserve">It is not strictly necessary to check this </w:t>
      </w:r>
      <w:r w:rsidR="6190E0F8">
        <w:rPr/>
        <w:t xml:space="preserve">flag, but it can be useful to </w:t>
      </w:r>
      <w:r w:rsidR="6190E0F8">
        <w:rPr/>
        <w:t>indicate</w:t>
      </w:r>
      <w:r w:rsidR="6190E0F8">
        <w:rPr/>
        <w:t xml:space="preserve"> to the subscribing application that it has lost data and might need to refresh its state from a known </w:t>
      </w:r>
      <w:proofErr w:type="gramStart"/>
      <w:r w:rsidR="6190E0F8">
        <w:rPr/>
        <w:t>golden-</w:t>
      </w:r>
      <w:proofErr w:type="gramEnd"/>
      <w:commentRangeStart w:id="571379128"/>
      <w:proofErr w:type="gramStart"/>
      <w:r w:rsidR="6190E0F8">
        <w:rPr/>
        <w:t>source</w:t>
      </w:r>
      <w:proofErr w:type="gramEnd"/>
      <w:commentRangeEnd w:id="571379128"/>
      <w:r>
        <w:rPr>
          <w:rStyle w:val="CommentReference"/>
        </w:rPr>
        <w:commentReference w:id="571379128"/>
      </w:r>
      <w:r w:rsidR="6190E0F8">
        <w:rPr/>
        <w:t>.</w:t>
      </w:r>
    </w:p>
    <w:p w:rsidR="008F6E16" w:rsidRDefault="008F6E16" w14:paraId="5F8678BD" w14:textId="71606485">
      <w:r>
        <w:rPr>
          <w:noProof/>
        </w:rPr>
        <w:drawing>
          <wp:inline distT="0" distB="0" distL="0" distR="0" wp14:anchorId="19FD2A8B" wp14:editId="033A3A68">
            <wp:extent cx="5731510" cy="1028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28065"/>
                    </a:xfrm>
                    <a:prstGeom prst="rect">
                      <a:avLst/>
                    </a:prstGeom>
                  </pic:spPr>
                </pic:pic>
              </a:graphicData>
            </a:graphic>
          </wp:inline>
        </w:drawing>
      </w:r>
    </w:p>
    <w:p w:rsidR="001B12DE" w:rsidRDefault="001B12DE" w14:paraId="1B5284DF" w14:textId="77777777"/>
    <w:p w:rsidR="00390C14" w:rsidP="00390C14" w:rsidRDefault="00390C14" w14:paraId="0763453E" w14:textId="4E65793B">
      <w:pPr>
        <w:pStyle w:val="Heading2"/>
      </w:pPr>
      <w:r>
        <w:t xml:space="preserve">Message Reuse </w:t>
      </w:r>
      <w:proofErr w:type="gramStart"/>
      <w:r>
        <w:t>On</w:t>
      </w:r>
      <w:proofErr w:type="gramEnd"/>
      <w:r>
        <w:t xml:space="preserve"> Publish</w:t>
      </w:r>
    </w:p>
    <w:p w:rsidR="0076567F" w:rsidRDefault="00390C14" w14:paraId="7FAE32A6" w14:textId="223E6482">
      <w:r>
        <w:t>In the “classic” Solace APIs where Message objects are mutable, it is often desired for performance re</w:t>
      </w:r>
      <w:r w:rsidR="0012386C">
        <w:t xml:space="preserve">asons to reuse message objects </w:t>
      </w:r>
      <w:r w:rsidR="00B8173C">
        <w:t>after sending, rather than recreating them.</w:t>
      </w:r>
    </w:p>
    <w:p w:rsidR="00B8173C" w:rsidRDefault="00940CCE" w14:paraId="4DCA4A8D" w14:textId="62E152DD">
      <w:r>
        <w:rPr>
          <w:noProof/>
        </w:rPr>
        <w:drawing>
          <wp:inline distT="0" distB="0" distL="0" distR="0" wp14:anchorId="7934E4D0" wp14:editId="0DB0786F">
            <wp:extent cx="5731510" cy="4565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6565"/>
                    </a:xfrm>
                    <a:prstGeom prst="rect">
                      <a:avLst/>
                    </a:prstGeom>
                  </pic:spPr>
                </pic:pic>
              </a:graphicData>
            </a:graphic>
          </wp:inline>
        </w:drawing>
      </w:r>
    </w:p>
    <w:p w:rsidR="00B8173C" w:rsidRDefault="008C5CA1" w14:paraId="23EEA2AF" w14:textId="2C79A656">
      <w:r>
        <w:t xml:space="preserve">See </w:t>
      </w:r>
      <w:hyperlink w:history="1" r:id="rId16">
        <w:r w:rsidRPr="003761DB">
          <w:rPr>
            <w:rStyle w:val="Hyperlink"/>
          </w:rPr>
          <w:t>https://docs.solace.com/Solace-PubSub-Messaging-APIs/API-Developer-Guide/Creating-Messages.htm#publishing_direct_messages_2102779381_604482</w:t>
        </w:r>
      </w:hyperlink>
      <w:r>
        <w:t xml:space="preserve"> for more information.</w:t>
      </w:r>
    </w:p>
    <w:p w:rsidR="008C5CA1" w:rsidRDefault="008C5CA1" w14:paraId="566A05C3" w14:textId="64875CE9">
      <w:r>
        <w:t xml:space="preserve">Note that </w:t>
      </w:r>
      <w:r w:rsidR="002E4DD3">
        <w:t>in the NextGen Solace APIs (</w:t>
      </w:r>
      <w:proofErr w:type="gramStart"/>
      <w:r w:rsidR="002E4DD3">
        <w:t>e.g.</w:t>
      </w:r>
      <w:proofErr w:type="gramEnd"/>
      <w:r w:rsidR="002E4DD3">
        <w:t xml:space="preserve"> Java, Python, Go) the Message objects are designed to be immutable and constructed using the Builder pattern, so </w:t>
      </w:r>
      <w:r w:rsidR="00E012E2">
        <w:t>this is not applicable.</w:t>
      </w:r>
    </w:p>
    <w:p w:rsidR="00E012E2" w:rsidRDefault="00E012E2" w14:paraId="14D5EA70" w14:textId="77777777"/>
    <w:p w:rsidR="008C5CA1" w:rsidRDefault="008C5CA1" w14:paraId="1468E099" w14:textId="77777777"/>
    <w:p w:rsidR="0076567F" w:rsidRDefault="0076567F" w14:paraId="41DD1770" w14:textId="77777777"/>
    <w:p w:rsidR="00A413D8" w:rsidRDefault="00A413D8" w14:paraId="2AAEA339" w14:textId="08B89196"/>
    <w:p w:rsidR="00A413D8" w:rsidRDefault="00A413D8" w14:paraId="2BB5CCBC" w14:textId="77777777"/>
    <w:p w:rsidR="00A413D8" w:rsidRDefault="00A413D8" w14:paraId="0D21EF81" w14:textId="77777777"/>
    <w:p w:rsidR="00DA7FC7" w:rsidRDefault="00DA7FC7" w14:paraId="5E13754A" w14:textId="2B87783E"/>
    <w:p w:rsidR="00DA7FC7" w:rsidRDefault="00DA7FC7" w14:paraId="071CACA2" w14:textId="77777777"/>
    <w:p w:rsidR="00DA7FC7" w:rsidRDefault="00DA7FC7" w14:paraId="0BF4876D" w14:textId="3EFC0623"/>
    <w:p w:rsidR="00DA7FC7" w:rsidRDefault="00DA7FC7" w14:paraId="658446A0" w14:textId="1E966721"/>
    <w:p w:rsidR="00DA7FC7" w:rsidRDefault="00DA7FC7" w14:paraId="0AFF3243" w14:textId="77777777"/>
    <w:p w:rsidR="00E66C7D" w:rsidRDefault="00E66C7D" w14:paraId="38CB642C" w14:textId="77777777"/>
    <w:p w:rsidR="00E66C7D" w:rsidRDefault="00E66C7D" w14:paraId="7BCEBF4F" w14:textId="77777777"/>
    <w:sectPr w:rsidR="00E66C7D">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V" w:author="Giri Venkatesan" w:date="2022-04-05T11:48:18" w:id="221842583">
    <w:p w:rsidR="5B5DEEE2" w:rsidRDefault="5B5DEEE2" w14:paraId="260E4FA2" w14:textId="68D3AC2D">
      <w:pPr>
        <w:pStyle w:val="CommentText"/>
      </w:pPr>
      <w:r w:rsidR="5B5DEEE2">
        <w:rPr/>
        <w:t xml:space="preserve">I just wish there is a docs page with list of all fields that are settable on a message – we can add that as a reference at the end. </w:t>
      </w:r>
      <w:r>
        <w:rPr>
          <w:rStyle w:val="CommentReference"/>
        </w:rPr>
        <w:annotationRef/>
      </w:r>
    </w:p>
  </w:comment>
  <w:comment w:initials="GV" w:author="Giri Venkatesan" w:date="2022-04-05T11:52:00" w:id="1946819337">
    <w:p w:rsidR="5B5DEEE2" w:rsidRDefault="5B5DEEE2" w14:paraId="3AB43847" w14:textId="69A91B7C">
      <w:pPr>
        <w:pStyle w:val="CommentText"/>
      </w:pPr>
      <w:r w:rsidR="5B5DEEE2">
        <w:rPr/>
        <w:t>Would be helpful to call out that this field is set by the Broker.</w:t>
      </w:r>
      <w:r>
        <w:rPr>
          <w:rStyle w:val="CommentReference"/>
        </w:rPr>
        <w:annotationRef/>
      </w:r>
    </w:p>
  </w:comment>
  <w:comment w:initials="GV" w:author="Giri Venkatesan" w:date="2022-04-05T11:53:03" w:id="571379128">
    <w:p w:rsidR="5B5DEEE2" w:rsidRDefault="5B5DEEE2" w14:paraId="4047756E" w14:textId="1FDD3E16">
      <w:pPr>
        <w:pStyle w:val="CommentText"/>
      </w:pPr>
      <w:r w:rsidR="5B5DEEE2">
        <w:rPr/>
        <w:t>"golden-source" as in last state or authentic/reliable data source – bit confusing.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60E4FA2"/>
  <w15:commentEx w15:done="0" w15:paraId="3AB43847"/>
  <w15:commentEx w15:done="0" w15:paraId="404775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F638E9" w16cex:dateUtc="2022-04-05T06:18:18.697Z"/>
  <w16cex:commentExtensible w16cex:durableId="6D1F1E46" w16cex:dateUtc="2022-04-05T06:22:00.438Z"/>
  <w16cex:commentExtensible w16cex:durableId="5480D98E" w16cex:dateUtc="2022-04-05T06:23:03.446Z"/>
</w16cex:commentsExtensible>
</file>

<file path=word/commentsIds.xml><?xml version="1.0" encoding="utf-8"?>
<w16cid:commentsIds xmlns:mc="http://schemas.openxmlformats.org/markup-compatibility/2006" xmlns:w16cid="http://schemas.microsoft.com/office/word/2016/wordml/cid" mc:Ignorable="w16cid">
  <w16cid:commentId w16cid:paraId="260E4FA2" w16cid:durableId="7BF638E9"/>
  <w16cid:commentId w16cid:paraId="3AB43847" w16cid:durableId="6D1F1E46"/>
  <w16cid:commentId w16cid:paraId="4047756E" w16cid:durableId="5480D9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0F9"/>
    <w:multiLevelType w:val="hybridMultilevel"/>
    <w:tmpl w:val="B5368B9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32A47940"/>
    <w:multiLevelType w:val="hybridMultilevel"/>
    <w:tmpl w:val="9C249A28"/>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Giri Venkatesan">
    <w15:presenceInfo w15:providerId="AD" w15:userId="S::giri.venkatesan@solace.com::41b45314-1717-4996-a3e3-e9f7d02bcb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7D"/>
    <w:rsid w:val="000122CB"/>
    <w:rsid w:val="000C3C74"/>
    <w:rsid w:val="0012386C"/>
    <w:rsid w:val="0017008E"/>
    <w:rsid w:val="001749AA"/>
    <w:rsid w:val="0018571C"/>
    <w:rsid w:val="001A054F"/>
    <w:rsid w:val="001B12DE"/>
    <w:rsid w:val="001F3789"/>
    <w:rsid w:val="00203544"/>
    <w:rsid w:val="00281C8D"/>
    <w:rsid w:val="002C4D7A"/>
    <w:rsid w:val="002E4DD3"/>
    <w:rsid w:val="002F79F4"/>
    <w:rsid w:val="00323DDA"/>
    <w:rsid w:val="00390C14"/>
    <w:rsid w:val="00456AAB"/>
    <w:rsid w:val="004B63BB"/>
    <w:rsid w:val="004C32C3"/>
    <w:rsid w:val="004F10C9"/>
    <w:rsid w:val="0052250D"/>
    <w:rsid w:val="00531155"/>
    <w:rsid w:val="00547EB2"/>
    <w:rsid w:val="00552770"/>
    <w:rsid w:val="005563B8"/>
    <w:rsid w:val="005972F2"/>
    <w:rsid w:val="005A4D53"/>
    <w:rsid w:val="005D28A0"/>
    <w:rsid w:val="0068639A"/>
    <w:rsid w:val="006D4457"/>
    <w:rsid w:val="006E0F4D"/>
    <w:rsid w:val="00701B15"/>
    <w:rsid w:val="007100A1"/>
    <w:rsid w:val="0076567F"/>
    <w:rsid w:val="00777A84"/>
    <w:rsid w:val="0078351F"/>
    <w:rsid w:val="00785F6D"/>
    <w:rsid w:val="007959CD"/>
    <w:rsid w:val="00831164"/>
    <w:rsid w:val="00885214"/>
    <w:rsid w:val="008A4E77"/>
    <w:rsid w:val="008C5CA1"/>
    <w:rsid w:val="008D005A"/>
    <w:rsid w:val="008F6E16"/>
    <w:rsid w:val="00940CCE"/>
    <w:rsid w:val="009507CC"/>
    <w:rsid w:val="00980275"/>
    <w:rsid w:val="009C345B"/>
    <w:rsid w:val="009F4830"/>
    <w:rsid w:val="00A25770"/>
    <w:rsid w:val="00A413D8"/>
    <w:rsid w:val="00AB2045"/>
    <w:rsid w:val="00B8173C"/>
    <w:rsid w:val="00C142A5"/>
    <w:rsid w:val="00CA24AA"/>
    <w:rsid w:val="00CC6358"/>
    <w:rsid w:val="00CE3A63"/>
    <w:rsid w:val="00D03CAD"/>
    <w:rsid w:val="00D43F37"/>
    <w:rsid w:val="00D77B12"/>
    <w:rsid w:val="00DA7FC7"/>
    <w:rsid w:val="00E012E2"/>
    <w:rsid w:val="00E45C94"/>
    <w:rsid w:val="00E66C7D"/>
    <w:rsid w:val="00E75740"/>
    <w:rsid w:val="00F31007"/>
    <w:rsid w:val="00F86EC7"/>
    <w:rsid w:val="00FB3123"/>
    <w:rsid w:val="00FF5422"/>
    <w:rsid w:val="0550D164"/>
    <w:rsid w:val="07AF713A"/>
    <w:rsid w:val="081B8038"/>
    <w:rsid w:val="0B7DA335"/>
    <w:rsid w:val="0CBA513B"/>
    <w:rsid w:val="0EB5E892"/>
    <w:rsid w:val="16EC6662"/>
    <w:rsid w:val="185EFBF6"/>
    <w:rsid w:val="18B5FA88"/>
    <w:rsid w:val="19A466C2"/>
    <w:rsid w:val="208D1924"/>
    <w:rsid w:val="21CCEF7B"/>
    <w:rsid w:val="225E9CD3"/>
    <w:rsid w:val="2269410D"/>
    <w:rsid w:val="288C62CA"/>
    <w:rsid w:val="2C2AD651"/>
    <w:rsid w:val="2F622A41"/>
    <w:rsid w:val="30AD0344"/>
    <w:rsid w:val="30EC5721"/>
    <w:rsid w:val="359EF999"/>
    <w:rsid w:val="35B155C7"/>
    <w:rsid w:val="373AC9FA"/>
    <w:rsid w:val="39CA548A"/>
    <w:rsid w:val="3F8D13DC"/>
    <w:rsid w:val="417121F4"/>
    <w:rsid w:val="434248D9"/>
    <w:rsid w:val="4797CF06"/>
    <w:rsid w:val="4DB99E18"/>
    <w:rsid w:val="515697B9"/>
    <w:rsid w:val="53BBE8C4"/>
    <w:rsid w:val="567227DE"/>
    <w:rsid w:val="56F38986"/>
    <w:rsid w:val="58399A79"/>
    <w:rsid w:val="591AB96D"/>
    <w:rsid w:val="5B38DB79"/>
    <w:rsid w:val="5B5DEEE2"/>
    <w:rsid w:val="6190E0F8"/>
    <w:rsid w:val="63FCAC30"/>
    <w:rsid w:val="66060E76"/>
    <w:rsid w:val="66BFD9E9"/>
    <w:rsid w:val="6771B2E2"/>
    <w:rsid w:val="6DF6D9F6"/>
    <w:rsid w:val="6F30545C"/>
    <w:rsid w:val="6F80BF59"/>
    <w:rsid w:val="70C727D5"/>
    <w:rsid w:val="72042520"/>
    <w:rsid w:val="745D705A"/>
    <w:rsid w:val="768A0B54"/>
    <w:rsid w:val="797D13B4"/>
    <w:rsid w:val="7B3C680B"/>
    <w:rsid w:val="7CB4B4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37DD"/>
  <w15:chartTrackingRefBased/>
  <w15:docId w15:val="{E324858B-EE67-4AB1-B286-92FF9A74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90C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3D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66C7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66C7D"/>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DA7FC7"/>
    <w:pPr>
      <w:ind w:left="720"/>
      <w:contextualSpacing/>
    </w:pPr>
  </w:style>
  <w:style w:type="character" w:styleId="Heading2Char" w:customStyle="1">
    <w:name w:val="Heading 2 Char"/>
    <w:basedOn w:val="DefaultParagraphFont"/>
    <w:link w:val="Heading2"/>
    <w:uiPriority w:val="9"/>
    <w:rsid w:val="00A413D8"/>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7959CD"/>
    <w:rPr>
      <w:color w:val="0563C1" w:themeColor="hyperlink"/>
      <w:u w:val="single"/>
    </w:rPr>
  </w:style>
  <w:style w:type="character" w:styleId="UnresolvedMention">
    <w:name w:val="Unresolved Mention"/>
    <w:basedOn w:val="DefaultParagraphFont"/>
    <w:uiPriority w:val="99"/>
    <w:semiHidden/>
    <w:unhideWhenUsed/>
    <w:rsid w:val="007959CD"/>
    <w:rPr>
      <w:color w:val="605E5C"/>
      <w:shd w:val="clear" w:color="auto" w:fill="E1DFDD"/>
    </w:rPr>
  </w:style>
  <w:style w:type="character" w:styleId="Heading1Char" w:customStyle="1">
    <w:name w:val="Heading 1 Char"/>
    <w:basedOn w:val="DefaultParagraphFont"/>
    <w:link w:val="Heading1"/>
    <w:uiPriority w:val="9"/>
    <w:rsid w:val="00390C14"/>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docs.solace.com/Solace-PubSub-Messaging-APIs/API-Developer-Guide/Receiving-Direct-Message.htm"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s://github.com/SolaceSamples/solace-samples-java-jcsmp/blob/master/src/main/java/com/solace/samples/jcsmp/patterns/DirectPublisher.java#L123" TargetMode="Externa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docs.solace.com/Solace-PubSub-Messaging-APIs/API-Developer-Guide/Creating-Messages.htm#publishing_direct_messages_2102779381_604482" TargetMode="Externa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4.png" Id="rId11" /><Relationship Type="http://schemas.openxmlformats.org/officeDocument/2006/relationships/hyperlink" Target="https://github.com/SolaceSamples/solace-samples-java-jcsmp/blob/master/src/main/java/com/solace/samples/jcsmp/patterns/DirectPublisher.java#L70-L74" TargetMode="External" Id="rId5" /><Relationship Type="http://schemas.openxmlformats.org/officeDocument/2006/relationships/image" Target="media/image7.png" Id="rId15" /><Relationship Type="http://schemas.openxmlformats.org/officeDocument/2006/relationships/image" Target="media/image3.png"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hyperlink" Target="https://github.com/SolaceSamples/solace-samples-java-jcsmp/blob/master/src/main/java/com/solace/samples/jcsmp/patterns/DirectProcessor.java#L136-L138" TargetMode="External" Id="rId9" /><Relationship Type="http://schemas.openxmlformats.org/officeDocument/2006/relationships/image" Target="media/image6.png" Id="rId14" /><Relationship Type="http://schemas.openxmlformats.org/officeDocument/2006/relationships/comments" Target="comments.xml" Id="R7ea9bd235ed948c2" /><Relationship Type="http://schemas.microsoft.com/office/2011/relationships/people" Target="people.xml" Id="R69b4474b52f542a7" /><Relationship Type="http://schemas.microsoft.com/office/2011/relationships/commentsExtended" Target="commentsExtended.xml" Id="R3b14475733a74e57" /><Relationship Type="http://schemas.microsoft.com/office/2016/09/relationships/commentsIds" Target="commentsIds.xml" Id="R59aa0809c37c45b0" /><Relationship Type="http://schemas.microsoft.com/office/2018/08/relationships/commentsExtensible" Target="commentsExtensible.xml" Id="R1d49b9f0d6f743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D638DB57ADF44AA48C4CD64A83813" ma:contentTypeVersion="12" ma:contentTypeDescription="Create a new document." ma:contentTypeScope="" ma:versionID="7204b8b04b1189989b0bd16e8c86a834">
  <xsd:schema xmlns:xsd="http://www.w3.org/2001/XMLSchema" xmlns:xs="http://www.w3.org/2001/XMLSchema" xmlns:p="http://schemas.microsoft.com/office/2006/metadata/properties" xmlns:ns2="caaafadc-b81b-4cee-8ede-5fc108916f8d" xmlns:ns3="c4559f3e-b25f-4652-9c81-0ef8735eee2c" targetNamespace="http://schemas.microsoft.com/office/2006/metadata/properties" ma:root="true" ma:fieldsID="b599be2230dfc7b8cbc80a0d1bb03ad2" ns2:_="" ns3:_="">
    <xsd:import namespace="caaafadc-b81b-4cee-8ede-5fc108916f8d"/>
    <xsd:import namespace="c4559f3e-b25f-4652-9c81-0ef8735eee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afadc-b81b-4cee-8ede-5fc108916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559f3e-b25f-4652-9c81-0ef8735eee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CD1981-8DD0-4F9C-B52C-9C888B6CC8B9}"/>
</file>

<file path=customXml/itemProps2.xml><?xml version="1.0" encoding="utf-8"?>
<ds:datastoreItem xmlns:ds="http://schemas.openxmlformats.org/officeDocument/2006/customXml" ds:itemID="{606D86E0-D906-4FC2-81D7-BEE8C2B7B974}"/>
</file>

<file path=customXml/itemProps3.xml><?xml version="1.0" encoding="utf-8"?>
<ds:datastoreItem xmlns:ds="http://schemas.openxmlformats.org/officeDocument/2006/customXml" ds:itemID="{C938A1FE-126D-4F1E-A536-FD16E70E55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Lee</dc:creator>
  <keywords/>
  <dc:description/>
  <lastModifiedBy>Giri Venkatesan</lastModifiedBy>
  <revision>60</revision>
  <dcterms:created xsi:type="dcterms:W3CDTF">2022-03-28T11:02:00.0000000Z</dcterms:created>
  <dcterms:modified xsi:type="dcterms:W3CDTF">2022-04-05T06:23:21.3297047Z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0x01010072CD638DB57ADF44AA48C4CD64A83813</vt:lpwstr>
  </property>
</Properties>
</file>